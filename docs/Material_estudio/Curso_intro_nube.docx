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09583" w14:textId="77777777" w:rsidR="00543918" w:rsidRDefault="00543918">
      <w:pPr>
        <w:rPr>
          <w:lang w:val="es-CO"/>
        </w:rPr>
      </w:pPr>
    </w:p>
    <w:p w14:paraId="19280C62" w14:textId="77777777" w:rsidR="00FB4C25" w:rsidRDefault="00FB4C25">
      <w:pPr>
        <w:rPr>
          <w:lang w:val="es-CO"/>
        </w:rPr>
      </w:pPr>
    </w:p>
    <w:p w14:paraId="4DE4C731" w14:textId="108CAD60" w:rsidR="00FB4C25" w:rsidRDefault="00FB4C25">
      <w:pPr>
        <w:rPr>
          <w:lang w:val="es-CO"/>
        </w:rPr>
      </w:pPr>
      <w:r>
        <w:rPr>
          <w:lang w:val="es-CO"/>
        </w:rPr>
        <w:t>Platzi wallet.</w:t>
      </w:r>
    </w:p>
    <w:p w14:paraId="2F0B187D" w14:textId="77777777" w:rsidR="00FB4C25" w:rsidRPr="00FB4C25" w:rsidRDefault="00FB4C25" w:rsidP="00FB4C2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ins w:id="0" w:author="Unknown">
        <w:r w:rsidRPr="00FB4C25">
          <w:rPr>
            <w:rFonts w:ascii="Roboto" w:eastAsia="Times New Roman" w:hAnsi="Roboto" w:cs="Times New Roman"/>
            <w:b/>
            <w:bCs/>
            <w:color w:val="EFF3F8"/>
            <w:kern w:val="0"/>
            <w:sz w:val="21"/>
            <w:szCs w:val="21"/>
            <w:lang w:val="es-CO"/>
            <w14:ligatures w14:val="none"/>
          </w:rPr>
          <w:t>APP de ejemplo para explicar los conceptos que vamos a ver a lo largo del curso</w:t>
        </w:r>
      </w:ins>
      <w:r w:rsidRPr="00FB4C25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:</w:t>
      </w:r>
      <w:r w:rsidRPr="00FB4C25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Billetera virtual: PlatziWallet.</w:t>
      </w:r>
      <w:r w:rsidRPr="00FB4C25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</w:r>
      <w:r w:rsidRPr="00FB4C25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Funcionalidades:</w:t>
      </w:r>
    </w:p>
    <w:p w14:paraId="57B74754" w14:textId="77777777" w:rsidR="00FB4C25" w:rsidRPr="00FB4C25" w:rsidRDefault="00FB4C25" w:rsidP="00FB4C25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B4C25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Pago a personas (girar dinero y solicitar dinero).</w:t>
      </w:r>
    </w:p>
    <w:p w14:paraId="2D384C24" w14:textId="77777777" w:rsidR="00FB4C25" w:rsidRPr="00FB4C25" w:rsidRDefault="00FB4C25" w:rsidP="00FB4C25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B4C25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Pago a terceros (pagar netflix, amazon)</w:t>
      </w:r>
    </w:p>
    <w:p w14:paraId="63CDC6C2" w14:textId="77777777" w:rsidR="00FB4C25" w:rsidRPr="00FB4C25" w:rsidRDefault="00FB4C25" w:rsidP="00FB4C25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B4C25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Generar códigos QR para que lo escaneen y me puedan hacer un pago.</w:t>
      </w:r>
    </w:p>
    <w:p w14:paraId="684EFDD4" w14:textId="77777777" w:rsidR="00FB4C25" w:rsidRPr="00FB4C25" w:rsidRDefault="00FB4C25" w:rsidP="00FB4C25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FB4C25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Consignación: diferentes medios por los cuales puedo agregarle dinero. </w:t>
      </w:r>
      <w:r w:rsidRPr="00FB4C25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Cajero electrónico, tarjeta de crédito, etc.</w:t>
      </w:r>
    </w:p>
    <w:p w14:paraId="396CA9CC" w14:textId="77777777" w:rsidR="00FB4C25" w:rsidRPr="00FB4C25" w:rsidRDefault="00FB4C25" w:rsidP="00FB4C25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B4C25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Integración para que se pueda retirar dinero.</w:t>
      </w:r>
    </w:p>
    <w:p w14:paraId="58060368" w14:textId="77777777" w:rsidR="00FB4C25" w:rsidRDefault="00FB4C25">
      <w:pPr>
        <w:rPr>
          <w:lang w:val="es-CO"/>
        </w:rPr>
      </w:pPr>
    </w:p>
    <w:p w14:paraId="5B52B8C8" w14:textId="421FC644" w:rsidR="00FB4C25" w:rsidRDefault="00FB4C25">
      <w:pPr>
        <w:rPr>
          <w:lang w:val="es-CO"/>
        </w:rPr>
      </w:pPr>
      <w:r>
        <w:rPr>
          <w:lang w:val="es-CO"/>
        </w:rPr>
        <w:t>Servidores y almacenamiento:</w:t>
      </w:r>
    </w:p>
    <w:p w14:paraId="41A06A6E" w14:textId="7555D07D" w:rsidR="00FB4C25" w:rsidRDefault="00FB4C25">
      <w:pPr>
        <w:rPr>
          <w:lang w:val="es-CO"/>
        </w:rPr>
      </w:pPr>
      <w:r w:rsidRPr="00FB4C25">
        <w:rPr>
          <w:lang w:val="es-CO"/>
        </w:rPr>
        <w:drawing>
          <wp:inline distT="0" distB="0" distL="0" distR="0" wp14:anchorId="782C31E9" wp14:editId="161C255C">
            <wp:extent cx="1905866" cy="840051"/>
            <wp:effectExtent l="0" t="0" r="0" b="0"/>
            <wp:docPr id="171849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97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3113" cy="8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9833" w14:textId="2B4CA47E" w:rsidR="00FB4C25" w:rsidRDefault="00FB4C25">
      <w:pPr>
        <w:rPr>
          <w:lang w:val="es-CO"/>
        </w:rPr>
      </w:pPr>
      <w:r>
        <w:rPr>
          <w:lang w:val="es-CO"/>
        </w:rPr>
        <w:t>Ejemplo:</w:t>
      </w:r>
    </w:p>
    <w:p w14:paraId="16D163B5" w14:textId="6F964019" w:rsidR="00FB4C25" w:rsidRDefault="00FB4C25">
      <w:pPr>
        <w:rPr>
          <w:lang w:val="es-CO"/>
        </w:rPr>
      </w:pPr>
      <w:r w:rsidRPr="00FB4C25">
        <w:rPr>
          <w:lang w:val="es-CO"/>
        </w:rPr>
        <w:drawing>
          <wp:inline distT="0" distB="0" distL="0" distR="0" wp14:anchorId="69C3901C" wp14:editId="15637324">
            <wp:extent cx="1595870" cy="1903000"/>
            <wp:effectExtent l="0" t="0" r="4445" b="2540"/>
            <wp:docPr id="1563338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3873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8779" cy="19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C25">
        <w:rPr>
          <w:lang w:val="es-CO"/>
        </w:rPr>
        <w:drawing>
          <wp:inline distT="0" distB="0" distL="0" distR="0" wp14:anchorId="7225F29E" wp14:editId="63544095">
            <wp:extent cx="1040583" cy="1885536"/>
            <wp:effectExtent l="0" t="0" r="7620" b="635"/>
            <wp:docPr id="24287965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7965" name="Picture 1" descr="A screen 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275" cy="19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1A36" w14:textId="1F2E1E87" w:rsidR="00FB4C25" w:rsidRDefault="00FB4C25">
      <w:pPr>
        <w:rPr>
          <w:lang w:val="es-CO"/>
        </w:rPr>
      </w:pPr>
      <w:r>
        <w:rPr>
          <w:lang w:val="es-CO"/>
        </w:rPr>
        <w:t>Nube: servidores.</w:t>
      </w:r>
    </w:p>
    <w:p w14:paraId="2132C794" w14:textId="31917E3C" w:rsidR="00FB4C25" w:rsidRDefault="00FB4C25">
      <w:pPr>
        <w:rPr>
          <w:lang w:val="es-CO"/>
        </w:rPr>
      </w:pPr>
      <w:r>
        <w:rPr>
          <w:lang w:val="es-CO"/>
        </w:rPr>
        <w:t>Clase: Bases de datos.</w:t>
      </w:r>
    </w:p>
    <w:p w14:paraId="072948ED" w14:textId="5C238E9F" w:rsidR="00FB4C25" w:rsidRDefault="00FB4C25">
      <w:pPr>
        <w:rPr>
          <w:lang w:val="es-CO"/>
        </w:rPr>
      </w:pPr>
      <w:r w:rsidRPr="00FB4C25">
        <w:rPr>
          <w:lang w:val="es-CO"/>
        </w:rPr>
        <w:drawing>
          <wp:inline distT="0" distB="0" distL="0" distR="0" wp14:anchorId="501B88D5" wp14:editId="1559F033">
            <wp:extent cx="1844825" cy="774123"/>
            <wp:effectExtent l="0" t="0" r="3175" b="6985"/>
            <wp:docPr id="57727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78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0311" cy="7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C25">
        <w:rPr>
          <w:lang w:val="es-CO"/>
        </w:rPr>
        <w:drawing>
          <wp:inline distT="0" distB="0" distL="0" distR="0" wp14:anchorId="5B236039" wp14:editId="34FCF703">
            <wp:extent cx="1797627" cy="764508"/>
            <wp:effectExtent l="0" t="0" r="0" b="0"/>
            <wp:docPr id="1688847802" name="Picture 1" descr="A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47802" name="Picture 1" descr="A grey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438" cy="7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55BF" w14:textId="77777777" w:rsidR="00FB4C25" w:rsidRDefault="00FB4C25">
      <w:pPr>
        <w:rPr>
          <w:lang w:val="es-CO"/>
        </w:rPr>
      </w:pPr>
    </w:p>
    <w:p w14:paraId="2B9E1DED" w14:textId="3C243B76" w:rsidR="00FB4C25" w:rsidRDefault="00FB4C25">
      <w:pPr>
        <w:rPr>
          <w:lang w:val="es-CO"/>
        </w:rPr>
      </w:pPr>
      <w:r w:rsidRPr="00FB4C25">
        <w:rPr>
          <w:lang w:val="es-CO"/>
        </w:rPr>
        <w:lastRenderedPageBreak/>
        <w:drawing>
          <wp:inline distT="0" distB="0" distL="0" distR="0" wp14:anchorId="5509E0DA" wp14:editId="0F6A3AD2">
            <wp:extent cx="2329295" cy="1071476"/>
            <wp:effectExtent l="0" t="0" r="0" b="0"/>
            <wp:docPr id="106711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19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593" cy="10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3EDA" w14:textId="05E5DBF2" w:rsidR="00FB4C25" w:rsidRDefault="00FB4C25">
      <w:pPr>
        <w:rPr>
          <w:lang w:val="es-CO"/>
        </w:rPr>
      </w:pPr>
      <w:r>
        <w:rPr>
          <w:lang w:val="es-CO"/>
        </w:rPr>
        <w:t>CLASE: Microservicios, funciones y contendores.</w:t>
      </w:r>
    </w:p>
    <w:p w14:paraId="37D7FF5F" w14:textId="0C76241F" w:rsidR="009B4130" w:rsidRDefault="009B4130">
      <w:pPr>
        <w:rPr>
          <w:lang w:val="es-CO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AWS (lambda functions),</w:t>
      </w:r>
    </w:p>
    <w:p w14:paraId="58805AF7" w14:textId="0A21092E" w:rsidR="00FB4C25" w:rsidRDefault="00FB4C25">
      <w:pPr>
        <w:rPr>
          <w:lang w:val="es-CO"/>
        </w:rPr>
      </w:pPr>
      <w:r w:rsidRPr="00FB4C25">
        <w:rPr>
          <w:lang w:val="es-CO"/>
        </w:rPr>
        <w:drawing>
          <wp:inline distT="0" distB="0" distL="0" distR="0" wp14:anchorId="0601AA7F" wp14:editId="30A6F575">
            <wp:extent cx="2029523" cy="1420091"/>
            <wp:effectExtent l="0" t="0" r="8890" b="8890"/>
            <wp:docPr id="156426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65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1904" cy="14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130" w:rsidRPr="009B4130">
        <w:rPr>
          <w:lang w:val="es-CO"/>
        </w:rPr>
        <w:drawing>
          <wp:inline distT="0" distB="0" distL="0" distR="0" wp14:anchorId="3069ECD9" wp14:editId="7FCD242C">
            <wp:extent cx="827514" cy="1459923"/>
            <wp:effectExtent l="0" t="0" r="0" b="6985"/>
            <wp:docPr id="98790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00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5969" cy="14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7A04" w14:textId="5671B60B" w:rsidR="009B4130" w:rsidRDefault="009B4130">
      <w:pPr>
        <w:rPr>
          <w:lang w:val="es-CO"/>
        </w:rPr>
      </w:pPr>
      <w:r>
        <w:rPr>
          <w:lang w:val="es-CO"/>
        </w:rPr>
        <w:t>CLASE: Qué es on-premises?</w:t>
      </w:r>
    </w:p>
    <w:p w14:paraId="334168CB" w14:textId="1BB78E22" w:rsidR="009B4130" w:rsidRDefault="009B4130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  <w:r w:rsidRPr="009B4130">
        <w:rPr>
          <w:rStyle w:val="Strong"/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On-premises</w:t>
      </w:r>
      <w:r w:rsidRPr="009B4130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 se refiere a la ubicación física de recursos informáticos, como servidores, sistemas de almacenamiento y redes, que se encuentran y operan dentro de las instalaciones de una organización</w:t>
      </w:r>
    </w:p>
    <w:p w14:paraId="284BE7B9" w14:textId="2FA51FDA" w:rsidR="009B4130" w:rsidRDefault="009B4130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</w:p>
    <w:p w14:paraId="2BB5EBC6" w14:textId="16EAD01A" w:rsidR="009B4130" w:rsidRDefault="009B4130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¿Qué es CLOUD computing o nube?</w:t>
      </w:r>
    </w:p>
    <w:p w14:paraId="750D255B" w14:textId="10791F0C" w:rsidR="009B4130" w:rsidRDefault="009B4130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  <w:r w:rsidRPr="009B4130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drawing>
          <wp:inline distT="0" distB="0" distL="0" distR="0" wp14:anchorId="0FE6581C" wp14:editId="46940884">
            <wp:extent cx="1510975" cy="1004455"/>
            <wp:effectExtent l="0" t="0" r="0" b="5715"/>
            <wp:docPr id="93093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32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1712" cy="101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130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drawing>
          <wp:inline distT="0" distB="0" distL="0" distR="0" wp14:anchorId="11A8CC7F" wp14:editId="57693BE7">
            <wp:extent cx="1565564" cy="2623882"/>
            <wp:effectExtent l="0" t="0" r="0" b="5080"/>
            <wp:docPr id="77404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8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893" cy="26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7014" w14:textId="77777777" w:rsidR="009B4130" w:rsidRDefault="009B4130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</w:p>
    <w:p w14:paraId="17F1E267" w14:textId="77777777" w:rsidR="009B4130" w:rsidRDefault="009B4130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</w:p>
    <w:p w14:paraId="62CE7219" w14:textId="071D50AE" w:rsidR="009B4130" w:rsidRDefault="009B4130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lastRenderedPageBreak/>
        <w:t>CLASE: ¿Por qué usar Cloud Computing o nube?</w:t>
      </w:r>
    </w:p>
    <w:p w14:paraId="1BFAFF54" w14:textId="77777777" w:rsidR="009B4130" w:rsidRPr="009B4130" w:rsidRDefault="009B4130" w:rsidP="009B4130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  <w:lang w:val="es-CO"/>
        </w:rPr>
      </w:pPr>
      <w:r w:rsidRPr="009B4130">
        <w:rPr>
          <w:rStyle w:val="Strong"/>
          <w:rFonts w:ascii="Roboto" w:eastAsiaTheme="majorEastAsia" w:hAnsi="Roboto"/>
          <w:color w:val="EFF3F8"/>
          <w:sz w:val="21"/>
          <w:szCs w:val="21"/>
          <w:lang w:val="es-CO"/>
        </w:rPr>
        <w:t>Agilidad</w:t>
      </w:r>
      <w:r w:rsidRPr="009B4130">
        <w:rPr>
          <w:rFonts w:ascii="Roboto" w:hAnsi="Roboto"/>
          <w:color w:val="EFF3F8"/>
          <w:sz w:val="21"/>
          <w:szCs w:val="21"/>
          <w:lang w:val="es-CO"/>
        </w:rPr>
        <w:t>: La capacidad de escalar y desplegar recursos rápidamente según la demanda, lo que agiliza el desarrollo y la entrega de aplicaciones y servicios.</w:t>
      </w:r>
    </w:p>
    <w:p w14:paraId="0721EFC4" w14:textId="77777777" w:rsidR="009B4130" w:rsidRPr="009B4130" w:rsidRDefault="009B4130" w:rsidP="009B4130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  <w:lang w:val="es-CO"/>
        </w:rPr>
      </w:pPr>
      <w:r w:rsidRPr="009B4130">
        <w:rPr>
          <w:rStyle w:val="Strong"/>
          <w:rFonts w:ascii="Roboto" w:eastAsiaTheme="majorEastAsia" w:hAnsi="Roboto"/>
          <w:color w:val="EFF3F8"/>
          <w:sz w:val="21"/>
          <w:szCs w:val="21"/>
          <w:lang w:val="es-CO"/>
        </w:rPr>
        <w:t>Ahorro de costos</w:t>
      </w:r>
      <w:r w:rsidRPr="009B4130">
        <w:rPr>
          <w:rFonts w:ascii="Roboto" w:hAnsi="Roboto"/>
          <w:color w:val="EFF3F8"/>
          <w:sz w:val="21"/>
          <w:szCs w:val="21"/>
          <w:lang w:val="es-CO"/>
        </w:rPr>
        <w:t>: Reducción de los gastos de inversión en infraestructura y mantenimiento, además de pagar solo por lo que se utiliza, lo que optimiza los costos operativos.</w:t>
      </w:r>
    </w:p>
    <w:p w14:paraId="3BF7F929" w14:textId="77777777" w:rsidR="009B4130" w:rsidRPr="009B4130" w:rsidRDefault="009B4130" w:rsidP="009B4130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  <w:lang w:val="es-CO"/>
        </w:rPr>
      </w:pPr>
      <w:r w:rsidRPr="009B4130">
        <w:rPr>
          <w:rStyle w:val="Strong"/>
          <w:rFonts w:ascii="Roboto" w:eastAsiaTheme="majorEastAsia" w:hAnsi="Roboto"/>
          <w:color w:val="EFF3F8"/>
          <w:sz w:val="21"/>
          <w:szCs w:val="21"/>
          <w:lang w:val="es-CO"/>
        </w:rPr>
        <w:t>Elasticidad</w:t>
      </w:r>
      <w:r w:rsidRPr="009B4130">
        <w:rPr>
          <w:rFonts w:ascii="Roboto" w:hAnsi="Roboto"/>
          <w:color w:val="EFF3F8"/>
          <w:sz w:val="21"/>
          <w:szCs w:val="21"/>
          <w:lang w:val="es-CO"/>
        </w:rPr>
        <w:t>: La habilidad de aumentar o disminuir los recursos de manera automática para adaptarse a picos de carga o cambios en la demanda, asegurando un rendimiento óptimo.</w:t>
      </w:r>
    </w:p>
    <w:p w14:paraId="331E7442" w14:textId="77777777" w:rsidR="009B4130" w:rsidRPr="009B4130" w:rsidRDefault="009B4130" w:rsidP="009B4130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  <w:lang w:val="es-CO"/>
        </w:rPr>
      </w:pPr>
      <w:r w:rsidRPr="009B4130">
        <w:rPr>
          <w:rStyle w:val="Strong"/>
          <w:rFonts w:ascii="Roboto" w:eastAsiaTheme="majorEastAsia" w:hAnsi="Roboto"/>
          <w:color w:val="EFF3F8"/>
          <w:sz w:val="21"/>
          <w:szCs w:val="21"/>
          <w:lang w:val="es-CO"/>
        </w:rPr>
        <w:t>Innovación</w:t>
      </w:r>
      <w:r w:rsidRPr="009B4130">
        <w:rPr>
          <w:rFonts w:ascii="Roboto" w:hAnsi="Roboto"/>
          <w:color w:val="EFF3F8"/>
          <w:sz w:val="21"/>
          <w:szCs w:val="21"/>
          <w:lang w:val="es-CO"/>
        </w:rPr>
        <w:t>: Al eliminar la preocupación por la gestión de infraestructura, los equipos pueden centrarse en la creación y mejora constante de aplicaciones y servicios innovadores.</w:t>
      </w:r>
    </w:p>
    <w:p w14:paraId="325EE411" w14:textId="77777777" w:rsidR="009B4130" w:rsidRPr="009B4130" w:rsidRDefault="009B4130" w:rsidP="009B4130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  <w:lang w:val="es-CO"/>
        </w:rPr>
      </w:pPr>
      <w:r w:rsidRPr="009B4130">
        <w:rPr>
          <w:rStyle w:val="Strong"/>
          <w:rFonts w:ascii="Roboto" w:eastAsiaTheme="majorEastAsia" w:hAnsi="Roboto"/>
          <w:color w:val="EFF3F8"/>
          <w:sz w:val="21"/>
          <w:szCs w:val="21"/>
          <w:lang w:val="es-CO"/>
        </w:rPr>
        <w:t>Despliegue global en minutos</w:t>
      </w:r>
      <w:r w:rsidRPr="009B4130">
        <w:rPr>
          <w:rFonts w:ascii="Roboto" w:hAnsi="Roboto"/>
          <w:color w:val="EFF3F8"/>
          <w:sz w:val="21"/>
          <w:szCs w:val="21"/>
          <w:lang w:val="es-CO"/>
        </w:rPr>
        <w:t>: La posibilidad de implementar aplicaciones y recursos en múltiples regiones del mundo de manera rápida y sencilla.</w:t>
      </w:r>
    </w:p>
    <w:p w14:paraId="7D601CB7" w14:textId="77777777" w:rsidR="009B4130" w:rsidRPr="009B4130" w:rsidRDefault="009B4130" w:rsidP="009B4130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  <w:lang w:val="es-CO"/>
        </w:rPr>
      </w:pPr>
      <w:r w:rsidRPr="009B4130">
        <w:rPr>
          <w:rStyle w:val="Strong"/>
          <w:rFonts w:ascii="Roboto" w:eastAsiaTheme="majorEastAsia" w:hAnsi="Roboto"/>
          <w:color w:val="EFF3F8"/>
          <w:sz w:val="21"/>
          <w:szCs w:val="21"/>
          <w:lang w:val="es-CO"/>
        </w:rPr>
        <w:t>Catálogo de servicios</w:t>
      </w:r>
      <w:r w:rsidRPr="009B4130">
        <w:rPr>
          <w:rFonts w:ascii="Roboto" w:hAnsi="Roboto"/>
          <w:color w:val="EFF3F8"/>
          <w:sz w:val="21"/>
          <w:szCs w:val="21"/>
          <w:lang w:val="es-CO"/>
        </w:rPr>
        <w:t>: Acceso a una amplia variedad de servicios preconfigurados, como bases de datos, análisis y machine learning, lo que acelera el desarrollo y ahorra tiempo.</w:t>
      </w:r>
    </w:p>
    <w:p w14:paraId="24CEA2F0" w14:textId="77777777" w:rsidR="009B4130" w:rsidRDefault="009B4130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</w:p>
    <w:p w14:paraId="53DDE8FF" w14:textId="0EE6EDC8" w:rsidR="009B4130" w:rsidRDefault="009B4130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CLASE: ¿Por qué una arquitectura en Cloud Computing o nube es diferente?</w:t>
      </w:r>
    </w:p>
    <w:p w14:paraId="5118E9E5" w14:textId="72445CDA" w:rsidR="009B4130" w:rsidRPr="0031007F" w:rsidRDefault="0031007F" w:rsidP="0031007F">
      <w:pPr>
        <w:pStyle w:val="ListParagraph"/>
        <w:numPr>
          <w:ilvl w:val="0"/>
          <w:numId w:val="3"/>
        </w:num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  <w:r w:rsidRPr="0031007F">
        <w:rPr>
          <w:rStyle w:val="Strong"/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Modelo de costos (CAPEX a OPEX)</w:t>
      </w:r>
      <w:r w:rsidRPr="0031007F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: Cambio del gasto de capital (CAPEX) tradicional en infraestructura a gastos operativos (OPEX) variables según el uso, lo que permite una mayor flexibilidad financiera.</w:t>
      </w:r>
      <w:r w:rsidRPr="0031007F">
        <w:rPr>
          <w:rFonts w:ascii="Roboto" w:hAnsi="Roboto"/>
          <w:color w:val="EFF3F8"/>
          <w:sz w:val="21"/>
          <w:szCs w:val="21"/>
          <w:lang w:val="es-CO"/>
        </w:rPr>
        <w:br/>
      </w:r>
      <w:r w:rsidRPr="0031007F">
        <w:rPr>
          <w:rStyle w:val="Strong"/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2. Modelo de entrega/despliegue (Automatización y creación de ambientes)</w:t>
      </w:r>
      <w:r w:rsidRPr="0031007F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: Automatización de la implementación y creación de ambientes a través de código, lo que agiliza la configuración y gestión de recursos.</w:t>
      </w:r>
      <w:r w:rsidRPr="0031007F">
        <w:rPr>
          <w:rFonts w:ascii="Roboto" w:hAnsi="Roboto"/>
          <w:color w:val="EFF3F8"/>
          <w:sz w:val="21"/>
          <w:szCs w:val="21"/>
          <w:lang w:val="es-CO"/>
        </w:rPr>
        <w:br/>
      </w:r>
      <w:r w:rsidRPr="0031007F">
        <w:rPr>
          <w:rStyle w:val="Strong"/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3. Patrones nativos de nube</w:t>
      </w:r>
      <w:r w:rsidRPr="0031007F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: Diseño de aplicaciones específicamente para aprovechar las características únicas de la nube, como escalabilidad horizontal y alta disponibilidad.</w:t>
      </w:r>
      <w:r w:rsidRPr="0031007F">
        <w:rPr>
          <w:rFonts w:ascii="Roboto" w:hAnsi="Roboto"/>
          <w:color w:val="EFF3F8"/>
          <w:sz w:val="21"/>
          <w:szCs w:val="21"/>
          <w:lang w:val="es-CO"/>
        </w:rPr>
        <w:br/>
      </w:r>
      <w:r w:rsidRPr="0031007F">
        <w:rPr>
          <w:rStyle w:val="Strong"/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4. Escalabilidad y resiliencia</w:t>
      </w:r>
      <w:r w:rsidRPr="0031007F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: Capacidad de aumentar dinámicamente los recursos y diseñar sistemas para resistir fallas y mantener la disponibilidad en diferentes zonas y regiones.</w:t>
      </w:r>
      <w:r w:rsidRPr="0031007F">
        <w:rPr>
          <w:rFonts w:ascii="Roboto" w:hAnsi="Roboto"/>
          <w:color w:val="EFF3F8"/>
          <w:sz w:val="21"/>
          <w:szCs w:val="21"/>
          <w:lang w:val="es-CO"/>
        </w:rPr>
        <w:br/>
      </w:r>
      <w:r w:rsidRPr="0031007F">
        <w:rPr>
          <w:rStyle w:val="Strong"/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5. Tecnologías disruptivas</w:t>
      </w:r>
      <w:r w:rsidRPr="0031007F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: Integración de tecnologías disruptivas como Inteligencia Artificial (IA), análisis de datos, robótica, satélites y automatización para innovar en soluciones.</w:t>
      </w:r>
      <w:r w:rsidRPr="0031007F">
        <w:rPr>
          <w:rFonts w:ascii="Roboto" w:hAnsi="Roboto"/>
          <w:color w:val="EFF3F8"/>
          <w:sz w:val="21"/>
          <w:szCs w:val="21"/>
          <w:lang w:val="es-CO"/>
        </w:rPr>
        <w:br/>
      </w:r>
      <w:r w:rsidRPr="0031007F">
        <w:rPr>
          <w:rStyle w:val="Strong"/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6. Modelo de seguridad compartida</w:t>
      </w:r>
      <w:r w:rsidRPr="0031007F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: Distribución de la responsabilidad de la seguridad entre el proveedor de servicios en la nube y el usuario, asegurando una implementación segura y cumplimiento normativo.</w:t>
      </w:r>
    </w:p>
    <w:p w14:paraId="43215EF3" w14:textId="770FF37C" w:rsidR="0031007F" w:rsidRDefault="0031007F" w:rsidP="0031007F">
      <w:pPr>
        <w:rPr>
          <w:rFonts w:ascii="Roboto" w:hAnsi="Roboto"/>
          <w:sz w:val="21"/>
          <w:szCs w:val="21"/>
          <w:lang w:val="es-CO"/>
        </w:rPr>
      </w:pPr>
      <w:r>
        <w:rPr>
          <w:rFonts w:ascii="Roboto" w:hAnsi="Roboto"/>
          <w:sz w:val="21"/>
          <w:szCs w:val="21"/>
          <w:lang w:val="es-CO"/>
        </w:rPr>
        <w:t>Ambiente pruebas, desarrollo y producción.</w:t>
      </w:r>
    </w:p>
    <w:p w14:paraId="31DA14C2" w14:textId="6BE64A24" w:rsidR="0031007F" w:rsidRDefault="0031007F" w:rsidP="0031007F">
      <w:pPr>
        <w:rPr>
          <w:rFonts w:ascii="Roboto" w:hAnsi="Roboto"/>
          <w:sz w:val="21"/>
          <w:szCs w:val="21"/>
          <w:lang w:val="es-CO"/>
        </w:rPr>
      </w:pPr>
      <w:r>
        <w:rPr>
          <w:rFonts w:ascii="Roboto" w:hAnsi="Roboto"/>
          <w:sz w:val="21"/>
          <w:szCs w:val="21"/>
          <w:lang w:val="es-CO"/>
        </w:rPr>
        <w:t>Clase 11: Nuber privada, publica, híbrida, multinube.</w:t>
      </w:r>
    </w:p>
    <w:p w14:paraId="781C9F40" w14:textId="77777777" w:rsidR="0031007F" w:rsidRPr="0031007F" w:rsidRDefault="0031007F" w:rsidP="0031007F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31007F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NUBE PRIVADA: solamente puede ser accedida por nosotros como empresa. Se puede pensar como un ON-PREMISE. Con nuestro datacenter, servidores, almacenamiento e infraestructura. Para instalar APP y DB, usar el STORAGE, etc. La empresa es la única que tiene acceso a esa nube.</w:t>
      </w:r>
    </w:p>
    <w:p w14:paraId="7D164997" w14:textId="77777777" w:rsidR="0031007F" w:rsidRPr="0031007F" w:rsidRDefault="0031007F" w:rsidP="0031007F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31007F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NUBE PÚBLICA (AWS, AZURE, GCP, etc): donde múltiples empresas tienen acceso. Son los CLOUD PROVIDERS del mercado.</w:t>
      </w:r>
      <w:r w:rsidRPr="0031007F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NUBE HÍBRIDA: sistema o aplicación que funciona con una nube pública coexistiendo con otra privada. Ej: PlatziWallet la desplegamos en AWS sin embargo la aplicación todavía tiene una DB que no hemos migrado hacia la nube.</w:t>
      </w:r>
    </w:p>
    <w:p w14:paraId="5B12230F" w14:textId="77777777" w:rsidR="0031007F" w:rsidRPr="0031007F" w:rsidRDefault="0031007F" w:rsidP="0031007F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31007F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MULTI NUBE: cuando coexisten 2 nubes públicas. Ej: PlatziWallet la tenemos desplegada en AWS, sin embargo toda la parte de autenticación de usuarios la tenemos en un AZURE en un </w:t>
      </w:r>
      <w:r w:rsidRPr="0031007F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lastRenderedPageBreak/>
        <w:t>servicio de directorio activo. Necesitamos conectividad entre AWS y AZURE para hacer la autenticación de usuarios.</w:t>
      </w:r>
    </w:p>
    <w:p w14:paraId="61D7E45E" w14:textId="77777777" w:rsidR="0031007F" w:rsidRPr="0031007F" w:rsidRDefault="0031007F" w:rsidP="0031007F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31007F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MULTI NUBE HÍBRIDA: 2 nubes públicas + 1 nube privada. Ej: PlatziWallet corre en AWS, pero tenemos la parte de procesamiento de datos y analítica en GCP. Todos los eventos que genera PlatziWallet los enviamos a GCP. Pero la APP tiene que consumir una DB que está en on-premise en una nube privada.</w:t>
      </w:r>
    </w:p>
    <w:p w14:paraId="1B22CA57" w14:textId="77777777" w:rsidR="0031007F" w:rsidRDefault="0031007F" w:rsidP="0031007F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</w:p>
    <w:p w14:paraId="25E18C62" w14:textId="3C33D0B9" w:rsidR="00E5172B" w:rsidRDefault="00E5172B" w:rsidP="0031007F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 xml:space="preserve">CLASE: Ejemplo de arquitectura Cloud Native. </w:t>
      </w:r>
    </w:p>
    <w:p w14:paraId="0577A7F6" w14:textId="77777777" w:rsidR="00E5172B" w:rsidRPr="00E5172B" w:rsidRDefault="00E5172B" w:rsidP="00E5172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Características Arquitectura:</w:t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Altamente disponible (AZ): 2 zonas de disponibilidad.</w:t>
      </w:r>
    </w:p>
    <w:p w14:paraId="5A734DF9" w14:textId="77777777" w:rsidR="00E5172B" w:rsidRPr="00E5172B" w:rsidRDefault="00E5172B" w:rsidP="00E5172B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CAPA DE CONECTIVIDAD: para el on-premises, las instalaciones de la empresa o una capa de networking. A través de un VPN o una conexión dedicada que nos ofrece Cloud P.</w:t>
      </w:r>
    </w:p>
    <w:p w14:paraId="14833FD9" w14:textId="77777777" w:rsidR="00E5172B" w:rsidRPr="00E5172B" w:rsidRDefault="00E5172B" w:rsidP="00E5172B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ZONA PRIVADA: donde corre el backend de nuestra aplicación. No va a estar expuesta a internet. Nosotros exponemos nuestros servicios, pero nuestra aplicación, los contenedores, las funciones quedan en esta zona privada.</w:t>
      </w:r>
    </w:p>
    <w:p w14:paraId="0A351B03" w14:textId="77777777" w:rsidR="00E5172B" w:rsidRPr="00E5172B" w:rsidRDefault="00E5172B" w:rsidP="00E5172B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ZONA PÚBLICA: servicios que deben estar expuestos hacia internet. Reciben los requests directamente de los usuarios y se comunican con la capa privada donde está el backend.</w:t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DNS: nombre de dominio (platziwallet com). Le agregamos las reglas de enrutamiento. Se pueden crear a nivel de los DNS opciones de redireccionamiento (basados en el nombre de dominio).</w:t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CDN (content delivery network ): expone el servicio de forma global a través del uso de ubicaciones de borde. Ubicaciones de borde son datacenter pequeños distribuidos por el mundo sobre los cuales puedo poner el contenido estático o dinámico de la aplicación. Esto ayuda a que la experiencia de usuario sea mucho mejor.</w:t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WAT + CERTIFICADO ( seguridad). Va a ver usuarios que van a estudiar cómo toman ventaja para hacer fraude. Web Application Firework + Certificado de seguridad para agregarle reglas de seguridad a nuestra aplicación. De esta manera protegemos nuestra aplicación de ataques de denegación de servicios, sql injections, ataques de script</w:t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API GATEWAY: recibe toda la información se la manda al BALANCEADOR de aplicaciones. Detrás del balanceador podemos tener nuestro backend corriendo en Kubernetes. Este clúster de Kubernetes donde está corriendo PlatziWallet y donde están los microservicios de pagos, cobro, recarga, login, biometría, etc. Estos tienen una capa de almacenamiento (objetos, bloques y archivos).</w:t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DESPLIEGUE: para desplegar nuestro backend tenemos: Kubernetes, argo y helm</w:t>
      </w:r>
    </w:p>
    <w:p w14:paraId="33695A35" w14:textId="1062E9F8" w:rsidR="00E5172B" w:rsidRDefault="00E5172B" w:rsidP="0031007F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</w:p>
    <w:p w14:paraId="18BE88E1" w14:textId="308D4BDA" w:rsidR="00E5172B" w:rsidRDefault="00E5172B" w:rsidP="0031007F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  <w:r w:rsidRPr="00E5172B"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lastRenderedPageBreak/>
        <w:drawing>
          <wp:inline distT="0" distB="0" distL="0" distR="0" wp14:anchorId="37A3BE44" wp14:editId="640150DE">
            <wp:extent cx="1842645" cy="2697480"/>
            <wp:effectExtent l="0" t="0" r="5715" b="7620"/>
            <wp:docPr id="209777732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77324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4706" cy="27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D33C" w14:textId="77777777" w:rsidR="00E5172B" w:rsidRDefault="00E5172B" w:rsidP="0031007F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</w:p>
    <w:p w14:paraId="3ED3DB9A" w14:textId="58E2D115" w:rsidR="00E5172B" w:rsidRDefault="00E5172B" w:rsidP="0031007F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  <w:t>Clase: ¿IaaS, PaaS y SaaS?</w:t>
      </w:r>
    </w:p>
    <w:p w14:paraId="5275B31F" w14:textId="77777777" w:rsidR="00E5172B" w:rsidRPr="00E5172B" w:rsidRDefault="00E5172B" w:rsidP="00E5172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IaaS (Infraestructura como Servicio), PaaS (Plataforma como Servicio) y SaaS (Software como Servicio) son tres modelos de servicio en la nube que ofrecen diferentes niveles de control y responsabilidad a los usuarios sobre la infraestructura, la plataforma y el software. </w:t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Aquí tienes una descripción breve de cada uno:</w:t>
      </w:r>
    </w:p>
    <w:p w14:paraId="08659D7B" w14:textId="77777777" w:rsidR="00E5172B" w:rsidRPr="00E5172B" w:rsidRDefault="00E5172B" w:rsidP="00E5172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</w:p>
    <w:p w14:paraId="56C3172C" w14:textId="4BA81C65" w:rsidR="00E5172B" w:rsidRDefault="00E5172B" w:rsidP="00E5172B">
      <w:pPr>
        <w:numPr>
          <w:ilvl w:val="1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IaaS (Infraestructura como Servicio): En IaaS, los proveedores de la nube ofrecen infraestructura virtualizada, como servidores, almacenamiento y redes. Los usuarios pueden crear, configurar y administrar máquinas virtuales y recursos según sus necesidades. Esto brinda un alto nivel de control sobre la configuración y el sistema operativo, pero los usuarios también son responsables de administrar y mantener el software y las aplicaciones en estas máquinas virtuales.</w:t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Ejemplo: Amazon EC2, Microsoft Azure Virtual Machines.</w:t>
      </w:r>
    </w:p>
    <w:p w14:paraId="04F028FA" w14:textId="77777777" w:rsidR="00E5172B" w:rsidRPr="00E5172B" w:rsidRDefault="00E5172B" w:rsidP="00E5172B">
      <w:pPr>
        <w:shd w:val="clear" w:color="auto" w:fill="24385B"/>
        <w:spacing w:after="0" w:line="240" w:lineRule="auto"/>
        <w:ind w:left="1440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</w:p>
    <w:p w14:paraId="155CE960" w14:textId="48387FBB" w:rsidR="00E5172B" w:rsidRPr="00E5172B" w:rsidRDefault="00E5172B" w:rsidP="00E5172B">
      <w:pPr>
        <w:pStyle w:val="ListParagraph"/>
        <w:numPr>
          <w:ilvl w:val="1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PaaS (Plataforma como Servicio): En PaaS, los proveedores ofrecen un entorno de desarrollo y ejecución completo para que los desarrolladores creen, prueben y desplieguen aplicaciones sin preocuparse por la infraestructura subyacente. PaaS proporciona herramientas y servicios para simplificar el proceso de desarrollo y permite centrarse en la codificación y la innovación, mientras el proveedor maneja la administración de servidores y sistemas.</w:t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Ejemplo: Google App Engine, Heroku.</w:t>
      </w:r>
    </w:p>
    <w:p w14:paraId="2871BB0E" w14:textId="77777777" w:rsidR="00E5172B" w:rsidRPr="00E5172B" w:rsidRDefault="00E5172B" w:rsidP="00E5172B">
      <w:pPr>
        <w:shd w:val="clear" w:color="auto" w:fill="24385B"/>
        <w:spacing w:after="0" w:line="240" w:lineRule="auto"/>
        <w:ind w:left="720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</w:p>
    <w:p w14:paraId="2E21BDE3" w14:textId="7889A041" w:rsidR="00E5172B" w:rsidRPr="00E5172B" w:rsidRDefault="00E5172B" w:rsidP="00E5172B">
      <w:pPr>
        <w:pStyle w:val="ListParagraph"/>
        <w:numPr>
          <w:ilvl w:val="1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E5172B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SaaS (Software como Servicio)</w:t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: En SaaS, los usuarios acceden a aplicaciones y software a través de la nube sin la necesidad de instalar ni mantener el software localmente. Las aplicaciones están completamente gestionadas por el proveedor de la nube y se entregan a través de un navegador web.</w:t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</w:r>
      <w:r w:rsidRPr="00E5172B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Ejemplo: Google Workspace, Microsoft 365, Salesforce.</w:t>
      </w:r>
    </w:p>
    <w:p w14:paraId="7E481C75" w14:textId="77777777" w:rsidR="00E5172B" w:rsidRDefault="00E5172B" w:rsidP="0031007F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</w:p>
    <w:p w14:paraId="4ECDC2B9" w14:textId="77777777" w:rsidR="00E5172B" w:rsidRPr="0031007F" w:rsidRDefault="00E5172B" w:rsidP="0031007F">
      <w:pPr>
        <w:rPr>
          <w:rFonts w:ascii="Roboto" w:hAnsi="Roboto"/>
          <w:color w:val="EFF3F8"/>
          <w:sz w:val="21"/>
          <w:szCs w:val="21"/>
          <w:shd w:val="clear" w:color="auto" w:fill="24385B"/>
          <w:lang w:val="es-CO"/>
        </w:rPr>
      </w:pPr>
    </w:p>
    <w:sectPr w:rsidR="00E5172B" w:rsidRPr="0031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52D9"/>
    <w:multiLevelType w:val="multilevel"/>
    <w:tmpl w:val="16D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D2325"/>
    <w:multiLevelType w:val="multilevel"/>
    <w:tmpl w:val="FAE0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C6196"/>
    <w:multiLevelType w:val="hybridMultilevel"/>
    <w:tmpl w:val="F9526DEE"/>
    <w:lvl w:ilvl="0" w:tplc="19DEAB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6D4"/>
    <w:multiLevelType w:val="multilevel"/>
    <w:tmpl w:val="AA16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B1B3E"/>
    <w:multiLevelType w:val="multilevel"/>
    <w:tmpl w:val="7B3C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F32CA"/>
    <w:multiLevelType w:val="multilevel"/>
    <w:tmpl w:val="7DBE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F4FDF"/>
    <w:multiLevelType w:val="multilevel"/>
    <w:tmpl w:val="C626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03547"/>
    <w:multiLevelType w:val="multilevel"/>
    <w:tmpl w:val="382A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040448">
    <w:abstractNumId w:val="4"/>
  </w:num>
  <w:num w:numId="2" w16cid:durableId="1778405140">
    <w:abstractNumId w:val="6"/>
  </w:num>
  <w:num w:numId="3" w16cid:durableId="1929390683">
    <w:abstractNumId w:val="2"/>
  </w:num>
  <w:num w:numId="4" w16cid:durableId="930970834">
    <w:abstractNumId w:val="5"/>
  </w:num>
  <w:num w:numId="5" w16cid:durableId="904029768">
    <w:abstractNumId w:val="7"/>
  </w:num>
  <w:num w:numId="6" w16cid:durableId="86272047">
    <w:abstractNumId w:val="0"/>
  </w:num>
  <w:num w:numId="7" w16cid:durableId="1874265601">
    <w:abstractNumId w:val="3"/>
  </w:num>
  <w:num w:numId="8" w16cid:durableId="112322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18"/>
    <w:rsid w:val="0031007F"/>
    <w:rsid w:val="00543918"/>
    <w:rsid w:val="009B4130"/>
    <w:rsid w:val="00E5172B"/>
    <w:rsid w:val="00F10E0D"/>
    <w:rsid w:val="00FB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1802"/>
  <w15:chartTrackingRefBased/>
  <w15:docId w15:val="{5A055C36-0105-44D6-A0EB-2A3E6102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4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Marulanda</dc:creator>
  <cp:keywords/>
  <dc:description/>
  <cp:lastModifiedBy>Esteban Marulanda</cp:lastModifiedBy>
  <cp:revision>2</cp:revision>
  <dcterms:created xsi:type="dcterms:W3CDTF">2024-04-06T15:17:00Z</dcterms:created>
  <dcterms:modified xsi:type="dcterms:W3CDTF">2024-04-06T16:19:00Z</dcterms:modified>
</cp:coreProperties>
</file>